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both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MODELE À ADAPTER – MAI 2018-05-16</w:t>
      </w:r>
    </w:p>
    <w:p w:rsidR="00000000" w:rsidDel="00000000" w:rsidRDefault="00000000" w14:paraId="00000002" w:rsidP="00000000" w:rsidRPr="00000000">
      <w:pPr>
        <w:jc w:val="both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jc w:val="both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Avertissement : l’affichage des mentions légales, dans les Conditions Générales ou sur une page dédiée de votre site internet est obligatoire conformément à la loi n° 2004-575 du 21 juin 2004. A noter : Si vous exercez une profession réglementée, il convient d’ajouter des stipulations qui font référence aux règles professionnelles applicables et au titre professionnel.</w:t>
      </w:r>
    </w:p>
    <w:p w:rsidR="00000000" w:rsidDel="00000000" w:rsidRDefault="00000000" w14:paraId="00000004" w:rsidP="00000000" w:rsidRPr="00000000">
      <w:pPr>
        <w:jc w:val="both"/>
        <w:pageBreakBefore w:val="0"/>
        <w:spacing w:line="276" w:lineRule="auto"/>
        <w:rPr>
          <w:b/>
          <w:rFonts w:ascii="Calibri" w:cs="Calibri" w:eastAsia="Calibri" w:hAnsi="Calibri"/>
          <w:sz w:val="36"/>
          <w:szCs w:val="3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jc w:val="center"/>
        <w:pageBreakBefore w:val="0"/>
        <w:spacing w:line="276" w:lineRule="auto"/>
        <w:rPr>
          <w:b/>
          <w:rFonts w:ascii="Calibri" w:cs="Calibri" w:eastAsia="Calibri" w:hAnsi="Calibri"/>
          <w:sz w:val="48"/>
          <w:szCs w:val="48"/>
        </w:rPr>
      </w:pPr>
      <w:r w:rsidR="00000000" w:rsidDel="00000000" w:rsidRPr="00000000">
        <w:rPr>
          <w:rtl w:val="0"/>
          <w:b/>
          <w:rFonts w:ascii="Calibri" w:cs="Calibri" w:eastAsia="Calibri" w:hAnsi="Calibri"/>
          <w:sz w:val="48"/>
          <w:szCs w:val="48"/>
        </w:rPr>
        <w:t>MENTIONS LÉGALES</w:t>
      </w:r>
    </w:p>
    <w:p w:rsidR="00000000" w:rsidDel="00000000" w:rsidRDefault="00000000" w14:paraId="00000006" w:rsidP="00000000" w:rsidRPr="00000000">
      <w:pPr>
        <w:jc w:val="center"/>
        <w:pageBreakBefore w:val="0"/>
        <w:spacing w:line="276" w:lineRule="auto"/>
        <w:rPr>
          <w:b/>
          <w:rFonts w:ascii="Calibri" w:cs="Calibri" w:eastAsia="Calibri" w:hAnsi="Calibri"/>
          <w:sz w:val="36"/>
          <w:szCs w:val="3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jc w:val="both"/>
        <w:pageBreakBefore w:val="0"/>
        <w:spacing w:line="276" w:lineRule="auto"/>
        <w:rPr>
          <w:highlight w:val="white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highlight w:val="white"/>
          <w:rFonts w:ascii="Calibri" w:cs="Calibri" w:eastAsia="Calibri" w:hAnsi="Calibri"/>
          <w:sz w:val="24"/>
          <w:szCs w:val="24"/>
        </w:rPr>
        <w:t xml:space="preserve">Conformément aux dispositions de la loi n° 2004-575 du 21 juin 2004 pour la confiance en l'économie numérique, il est précisé aux utilisateurs du site </w:t>
      </w:r>
      <w:r w:rsidR="00000000" w:rsidDel="00000000" w:rsidRPr="00000000">
        <w:rPr>
          <w:rtl w:val="0"/>
          <w:b/>
          <w:i/>
          <w:highlight w:val="white"/>
          <w:rFonts w:ascii="Calibri" w:cs="Calibri" w:eastAsia="Calibri" w:hAnsi="Calibri"/>
          <w:sz w:val="24"/>
          <w:szCs w:val="24"/>
        </w:rPr>
        <w:t>[Nom du Site]</w:t>
      </w:r>
      <w:r w:rsidR="00000000" w:rsidDel="00000000" w:rsidRPr="00000000">
        <w:rPr>
          <w:rtl w:val="0"/>
          <w:highlight w:val="white"/>
          <w:rFonts w:ascii="Calibri" w:cs="Calibri" w:eastAsia="Calibri" w:hAnsi="Calibri"/>
          <w:sz w:val="24"/>
          <w:szCs w:val="24"/>
        </w:rPr>
        <w:t xml:space="preserve"> l'identité des différents intervenants dans le cadre de sa réalisation et de son suivi.</w:t>
      </w:r>
    </w:p>
    <w:p w:rsidR="00000000" w:rsidDel="00000000" w:rsidRDefault="00000000" w14:paraId="00000008" w:rsidP="00000000" w:rsidRPr="00000000">
      <w:pPr>
        <w:jc w:val="both"/>
        <w:pageBreakBefore w:val="0"/>
        <w:spacing w:line="276" w:lineRule="auto"/>
        <w:rPr>
          <w:color w:val="333333"/>
          <w:highlight w:val="white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jc w:val="both"/>
        <w:pageBreakBefore w:val="0"/>
        <w:spacing w:line="276" w:lineRule="auto"/>
        <w:rPr>
          <w:b/>
          <w:rFonts w:ascii="Calibri" w:cs="Calibri" w:eastAsia="Calibri" w:hAnsi="Calibri"/>
          <w:sz w:val="36"/>
          <w:szCs w:val="36"/>
        </w:rPr>
      </w:pPr>
      <w:r w:rsidR="00000000" w:rsidDel="00000000" w:rsidRPr="00000000">
        <w:rPr>
          <w:rtl w:val="0"/>
          <w:b/>
          <w:rFonts w:ascii="Calibri" w:cs="Calibri" w:eastAsia="Calibri" w:hAnsi="Calibri"/>
          <w:sz w:val="36"/>
          <w:szCs w:val="36"/>
        </w:rPr>
        <w:t xml:space="preserve">Edition du site </w:t>
      </w:r>
    </w:p>
    <w:p w:rsidR="00000000" w:rsidDel="00000000" w:rsidRDefault="00000000" w14:paraId="0000000A" w:rsidP="00000000" w:rsidRPr="00000000">
      <w:pPr>
        <w:jc w:val="both"/>
        <w:pageBreakBefore w:val="0"/>
        <w:spacing w:line="276" w:lineRule="auto"/>
        <w:rPr>
          <w:b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Le présent site, accessible à l’URL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[URL du Site]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(le « Site »), est édité par :</w:t>
      </w:r>
    </w:p>
    <w:p w:rsidR="00000000" w:rsidDel="00000000" w:rsidRDefault="00000000" w14:paraId="0000000C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[Si l’exploitant est une personne physique]</w:t>
      </w: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[Civilité, nom et prénom de l’exploitant]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, résidant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[Adresse complète de l’exploitant]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, de nationalité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 xml:space="preserve"> [Nationalité de l’exploitant]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, né(e) le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[Date de naissance de l’exploitant]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,</w:t>
      </w:r>
    </w:p>
    <w:p w:rsidR="00000000" w:rsidDel="00000000" w:rsidRDefault="00000000" w14:paraId="0000000F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[Si l’exploitant est une société]</w:t>
      </w:r>
    </w:p>
    <w:p w:rsidR="00000000" w:rsidDel="00000000" w:rsidRDefault="00000000" w14:paraId="00000011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i/>
          <w:color w:val="FF0000"/>
          <w:rFonts w:ascii="Calibri" w:cs="Calibri" w:eastAsia="Calibri" w:hAnsi="Calibri"/>
          <w:sz w:val="24"/>
          <w:szCs w:val="24"/>
        </w:rPr>
        <w:br/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[Nom et dénomination de la société]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société au capital de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[Capital de la société]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euros, inscrite au R.C.S. de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[Ville du RCS de la société]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sous le numéro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[Numéro RCS]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, dont le siège social est situé au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[Adresse du siège social]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, représenté(e) par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[Nom et prénom du représentant]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dûment habilité(e),</w:t>
      </w:r>
    </w:p>
    <w:p w:rsidR="00000000" w:rsidDel="00000000" w:rsidRDefault="00000000" w14:paraId="00000012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[Si l’exploitant est une association]</w:t>
      </w:r>
    </w:p>
    <w:p w:rsidR="00000000" w:rsidDel="00000000" w:rsidRDefault="00000000" w14:paraId="00000013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>
        <w:rPr>
          <w:rFonts w:ascii="Calibri" w:cs="Calibri" w:eastAsia="Calibri" w:hAnsi="Calibri"/>
          <w:sz w:val="24"/>
          <w:szCs w:val="24"/>
        </w:rPr>
        <w:t xml:space="preserve">L’association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[Dénomination de l’association]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, enregistrée auprès de la préfecture/sous-préfecture de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[Nom de la préfecture/sous-préfecture]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sous le numéro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[Numéro de l’association]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, ayant son siège situé à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 xml:space="preserve"> [Adresse complète du siège social de l’association]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, représentée par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[Nom et prénom du représentant]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dûment habilité(e),</w:t>
      </w:r>
    </w:p>
    <w:p w:rsidR="00000000" w:rsidDel="00000000" w:rsidRDefault="00000000" w14:paraId="00000014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</w:p>
    <w:p w:rsidR="00000000" w:rsidDel="00000000" w:rsidRDefault="00000000" w14:paraId="00000015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[Si l’exploitant est assujetti à la TVA et identifié par un numéro individuel TVA]</w:t>
      </w:r>
    </w:p>
    <w:p w:rsidR="00000000" w:rsidDel="00000000" w:rsidRDefault="00000000" w14:paraId="00000016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>
        <w:rPr>
          <w:rFonts w:ascii="Calibri" w:cs="Calibri" w:eastAsia="Calibri" w:hAnsi="Calibri"/>
          <w:sz w:val="24"/>
          <w:szCs w:val="24"/>
        </w:rPr>
        <w:t xml:space="preserve">Le numéro individuel TVA de l’Exploitant est :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[n° de TVA]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.</w:t>
      </w: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</w:p>
    <w:p w:rsidR="00000000" w:rsidDel="00000000" w:rsidRDefault="00000000" w14:paraId="00000018" w:rsidP="00000000" w:rsidRPr="00000000">
      <w:pPr>
        <w:jc w:val="both"/>
        <w:pageBreakBefore w:val="0"/>
        <w:spacing w:line="276" w:lineRule="auto"/>
        <w:rPr>
          <w:b/>
          <w:rFonts w:ascii="Calibri" w:cs="Calibri" w:eastAsia="Calibri" w:hAnsi="Calibri"/>
          <w:sz w:val="36"/>
          <w:szCs w:val="36"/>
        </w:rPr>
      </w:pPr>
      <w:r w:rsidR="00000000" w:rsidDel="00000000" w:rsidRPr="00000000">
        <w:rPr>
          <w:rtl w:val="0"/>
          <w:b/>
          <w:rFonts w:ascii="Calibri" w:cs="Calibri" w:eastAsia="Calibri" w:hAnsi="Calibri"/>
          <w:sz w:val="36"/>
          <w:szCs w:val="36"/>
        </w:rPr>
        <w:t>Hébergement</w:t>
      </w:r>
    </w:p>
    <w:p w:rsidR="00000000" w:rsidDel="00000000" w:rsidRDefault="00000000" w14:paraId="00000019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>
        <w:rPr>
          <w:rFonts w:ascii="Calibri" w:cs="Calibri" w:eastAsia="Calibri" w:hAnsi="Calibri"/>
          <w:sz w:val="24"/>
          <w:szCs w:val="24"/>
        </w:rPr>
        <w:t xml:space="preserve">Le Site est hébergé par la société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[Dénomination de l’hébergeur]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, situ</w:t>
      </w:r>
      <w:del w:author="Assistance Legalstart" w:id="0" w:date="2019-11-05T16:17:26Z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delText xml:space="preserve">é</w:delText>
        </w:r>
      </w:del>
      <w:ins w:author="Assistance Legalstart" w:id="0" w:date="2019-11-05T16:17:26Z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ée</w:t>
        </w:r>
      </w:ins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[Adresse complète de l’hébergeur]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, (téléphone :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[Numéro de téléphone de l’hébergeur]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).</w:t>
      </w:r>
    </w:p>
    <w:p w:rsidR="00000000" w:rsidDel="00000000" w:rsidRDefault="00000000" w14:paraId="0000001A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jc w:val="both"/>
        <w:pageBreakBefore w:val="0"/>
        <w:spacing w:line="276" w:lineRule="auto"/>
        <w:rPr>
          <w:b/>
          <w:rFonts w:ascii="Calibri" w:cs="Calibri" w:eastAsia="Calibri" w:hAnsi="Calibri"/>
          <w:sz w:val="36"/>
          <w:szCs w:val="36"/>
        </w:rPr>
      </w:pPr>
      <w:r w:rsidR="00000000" w:rsidDel="00000000" w:rsidRPr="00000000">
        <w:rPr>
          <w:rtl w:val="0"/>
          <w:b/>
          <w:rFonts w:ascii="Calibri" w:cs="Calibri" w:eastAsia="Calibri" w:hAnsi="Calibri"/>
          <w:sz w:val="36"/>
          <w:szCs w:val="36"/>
        </w:rPr>
        <w:t xml:space="preserve">Directeur de publication </w:t>
      </w:r>
    </w:p>
    <w:p w:rsidR="00000000" w:rsidDel="00000000" w:rsidRDefault="00000000" w14:paraId="0000001C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36"/>
          <w:szCs w:val="36"/>
        </w:rPr>
      </w:pPr>
      <w:r>
        <w:rPr>
          <w:rFonts w:ascii="Calibri" w:cs="Calibri" w:eastAsia="Calibri" w:hAnsi="Calibri"/>
          <w:sz w:val="36"/>
          <w:szCs w:val="36"/>
        </w:rPr>
        <w:br/>
      </w: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[Si l’Exploitant est une personne physique]</w:t>
      </w: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>
        <w:rPr>
          <w:rFonts w:ascii="Calibri" w:cs="Calibri" w:eastAsia="Calibri" w:hAnsi="Calibri"/>
          <w:sz w:val="24"/>
          <w:szCs w:val="24"/>
        </w:rPr>
        <w:t xml:space="preserve">Le Directeur de la publication du Site est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[Nom et prénom de l’exploitant]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.</w:t>
      </w:r>
    </w:p>
    <w:p w:rsidR="00000000" w:rsidDel="00000000" w:rsidRDefault="00000000" w14:paraId="0000001E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[Si l’Exploitant est une personne morale]</w:t>
      </w:r>
    </w:p>
    <w:p w:rsidR="00000000" w:rsidDel="00000000" w:rsidRDefault="00000000" w14:paraId="0000001F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>
        <w:rPr>
          <w:rFonts w:ascii="Calibri" w:cs="Calibri" w:eastAsia="Calibri" w:hAnsi="Calibri"/>
          <w:sz w:val="24"/>
          <w:szCs w:val="24"/>
        </w:rPr>
        <w:t xml:space="preserve">Le Directeur de la publication du Site est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[Nom et prénom du représentant de l’exploitant]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.</w:t>
      </w:r>
    </w:p>
    <w:p w:rsidR="00000000" w:rsidDel="00000000" w:rsidRDefault="00000000" w14:paraId="00000020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1" w:rsidP="00000000" w:rsidRPr="00000000">
      <w:pPr>
        <w:jc w:val="both"/>
        <w:pageBreakBefore w:val="0"/>
        <w:spacing w:line="276" w:lineRule="auto"/>
        <w:rPr>
          <w:b/>
          <w:rFonts w:ascii="Calibri" w:cs="Calibri" w:eastAsia="Calibri" w:hAnsi="Calibri"/>
          <w:sz w:val="36"/>
          <w:szCs w:val="36"/>
        </w:rPr>
      </w:pPr>
      <w:r w:rsidR="00000000" w:rsidDel="00000000" w:rsidRPr="00000000">
        <w:rPr>
          <w:rtl w:val="0"/>
          <w:b/>
          <w:rFonts w:ascii="Calibri" w:cs="Calibri" w:eastAsia="Calibri" w:hAnsi="Calibri"/>
          <w:sz w:val="36"/>
          <w:szCs w:val="36"/>
        </w:rPr>
        <w:t xml:space="preserve">Nous contacter </w:t>
      </w:r>
    </w:p>
    <w:p w:rsidR="00000000" w:rsidDel="00000000" w:rsidRDefault="00000000" w14:paraId="00000022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/>
      </w:r>
      <w:r>
        <w:rPr>
          <w:rFonts w:ascii="Calibri" w:cs="Calibri" w:eastAsia="Calibri" w:hAnsi="Calibri"/>
          <w:sz w:val="24"/>
          <w:szCs w:val="24"/>
        </w:rPr>
        <w:t xml:space="preserve">Par téléphone :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[Numéro de téléphone de l’exploitant]</w:t>
      </w:r>
      <w:r w:rsidR="00000000" w:rsidDel="00000000" w:rsidRPr="00000000">
        <w:rPr>
          <w:rtl w:val="0"/>
        </w:rPr>
      </w:r>
    </w:p>
    <w:p w:rsidR="00000000" w:rsidDel="00000000" w:rsidRDefault="00000000" w14:paraId="00000023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Par email :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[Adresse email de l’exploitant]</w:t>
      </w:r>
      <w:r w:rsidR="00000000" w:rsidDel="00000000" w:rsidRPr="00000000">
        <w:rPr>
          <w:rtl w:val="0"/>
        </w:rPr>
      </w:r>
    </w:p>
    <w:p w:rsidR="00000000" w:rsidDel="00000000" w:rsidRDefault="00000000" w14:paraId="00000024" w:rsidP="00000000" w:rsidRPr="00000000">
      <w:pPr>
        <w:jc w:val="both"/>
        <w:pageBreakBefore w:val="0"/>
        <w:spacing w:line="276" w:lineRule="auto"/>
        <w:rPr>
          <w:b/>
          <w:i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Par courrier :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[Adresse postale de l’exploitant]</w:t>
      </w:r>
    </w:p>
    <w:p w:rsidR="00000000" w:rsidDel="00000000" w:rsidRDefault="00000000" w14:paraId="00000025" w:rsidP="00000000" w:rsidRPr="00000000">
      <w:pPr>
        <w:jc w:val="both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6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rFonts w:ascii="Calibri" w:cs="Calibri" w:eastAsia="Calibri" w:hAnsi="Calibri"/>
          <w:sz w:val="36"/>
          <w:szCs w:val="36"/>
        </w:rPr>
      </w:pP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  <w:sz w:val="24"/>
          <w:szCs w:val="24"/>
        </w:rPr>
        <w:t>[Si vous traitez des données personnelles via votre site (email, numéros de téléphone, etc)]</w:t>
      </w:r>
      <w:r w:rsidR="00000000" w:rsidDel="00000000" w:rsidRPr="00000000">
        <w:rPr>
          <w:rtl w:val="0"/>
        </w:rPr>
      </w:r>
    </w:p>
    <w:p w:rsidR="00000000" w:rsidDel="00000000" w:rsidRDefault="00000000" w14:paraId="00000027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i/>
          <w:color w:val="FF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rFonts w:ascii="Calibri" w:cs="Calibri" w:eastAsia="Calibri" w:hAnsi="Calibri"/>
          <w:sz w:val="36"/>
          <w:szCs w:val="36"/>
        </w:rPr>
        <w:t>Données personnelles</w:t>
      </w:r>
      <w:r w:rsidR="00000000" w:rsidDel="00000000" w:rsidRPr="00000000">
        <w:rPr>
          <w:rtl w:val="0"/>
        </w:rPr>
      </w:r>
    </w:p>
    <w:p w:rsidR="00000000" w:rsidDel="00000000" w:rsidRDefault="00000000" w14:paraId="00000028" w:rsidP="00000000" w:rsidRPr="00000000">
      <w:pPr>
        <w:jc w:val="both"/>
        <w:ind w:left="720"/>
        <w:ind w:firstLine="0"/>
        <w:pageBreakBefore w:val="0"/>
        <w:spacing w:line="276" w:lineRule="auto"/>
        <w:rPr>
          <w:b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jc w:val="both"/>
        <w:ind w:left="72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Le traitement de vos données à caractère personnel est régi par notre </w:t>
      </w:r>
      <w:r w:rsidR="00000000" w:rsidDel="00000000" w:rsidRPr="00000000">
        <w:rPr>
          <w:rtl w:val="0"/>
          <w:b/>
          <w:color w:val="0070C0"/>
          <w:rFonts w:ascii="Calibri" w:cs="Calibri" w:eastAsia="Calibri" w:hAnsi="Calibri"/>
          <w:sz w:val="24"/>
          <w:szCs w:val="24"/>
        </w:rPr>
        <w:t>Charte du respect de la vie privée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 xml:space="preserve"> [lien vers l’URL de la Charte du respect de la vie privée] 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conformément au Règlement Général sur la Protection des Données 2016/679 du 27 avril 2016 (« RGPD »). </w:t>
      </w:r>
    </w:p>
    <w:p w:rsidR="00000000" w:rsidDel="00000000" w:rsidRDefault="00000000" w14:paraId="0000002A" w:rsidP="00000000" w:rsidRPr="00000000">
      <w:pPr>
        <w:shd w:fill="FFFFFF" w:val="clear"/>
        <w:jc w:val="both"/>
        <w:ind w:left="1440"/>
        <w:pageBreakBefore w:val="0"/>
        <w:spacing w:before="240" w:after="150" w:line="276" w:lineRule="auto"/>
        <w:rPr>
          <w:b/>
          <w:i/>
          <w:color w:val="FF0000"/>
          <w:rFonts w:ascii="Calibri" w:cs="Calibri" w:eastAsia="Calibri" w:hAnsi="Calibri"/>
        </w:rPr>
      </w:pPr>
      <w:r w:rsidR="00000000" w:rsidDel="00000000" w:rsidRPr="00000000">
        <w:rPr>
          <w:rtl w:val="0"/>
          <w:b/>
          <w:i/>
          <w:color w:val="FF0000"/>
          <w:rFonts w:ascii="Calibri" w:cs="Calibri" w:eastAsia="Calibri" w:hAnsi="Calibri"/>
        </w:rPr>
        <w:t>[Si désignation d’un DPO]</w:t>
      </w:r>
    </w:p>
    <w:p w:rsidR="00000000" w:rsidDel="00000000" w:rsidRDefault="00000000" w14:paraId="0000002B" w:rsidP="00000000" w:rsidRPr="00000000">
      <w:pPr>
        <w:jc w:val="both"/>
        <w:ind w:left="144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 xml:space="preserve">[Nom de l’exploitant] 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 xml:space="preserve">a désigné un Délégué à la Protection des Données (DPO) auprès de la CNIL (Désignation N° </w:t>
      </w: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[N° Désignation CNIL]</w:t>
      </w:r>
      <w:r w:rsidR="00000000" w:rsidDel="00000000" w:rsidRPr="00000000">
        <w:rPr>
          <w:rtl w:val="0"/>
          <w:rFonts w:ascii="Calibri" w:cs="Calibri" w:eastAsia="Calibri" w:hAnsi="Calibri"/>
          <w:sz w:val="24"/>
          <w:szCs w:val="24"/>
        </w:rPr>
        <w:t>). Les coordonnées de notre Délégué à la Protection des Données sont les suivantes :</w:t>
      </w:r>
    </w:p>
    <w:p w:rsidR="00000000" w:rsidDel="00000000" w:rsidRDefault="00000000" w14:paraId="0000002C" w:rsidP="00000000" w:rsidRPr="00000000">
      <w:pPr>
        <w:jc w:val="both"/>
        <w:ind w:left="1440"/>
        <w:ind w:firstLine="0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jc w:val="both"/>
        <w:ind w:left="1440"/>
        <w:ind w:firstLine="0"/>
        <w:pageBreakBefore w:val="0"/>
        <w:spacing w:line="276" w:lineRule="auto"/>
        <w:rPr>
          <w:b/>
          <w:i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 xml:space="preserve">[Nom DPO et cabinet] </w:t>
      </w:r>
    </w:p>
    <w:p w:rsidR="00000000" w:rsidDel="00000000" w:rsidRDefault="00000000" w14:paraId="0000002E" w:rsidP="00000000" w:rsidRPr="00000000">
      <w:pPr>
        <w:jc w:val="both"/>
        <w:ind w:left="1440"/>
        <w:ind w:firstLine="0"/>
        <w:pageBreakBefore w:val="0"/>
        <w:spacing w:line="276" w:lineRule="auto"/>
        <w:rPr>
          <w:b/>
          <w:i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 xml:space="preserve">[Adresse postale DPO] </w:t>
      </w:r>
    </w:p>
    <w:p w:rsidR="00000000" w:rsidDel="00000000" w:rsidRDefault="00000000" w14:paraId="0000002F" w:rsidP="00000000" w:rsidRPr="00000000">
      <w:pPr>
        <w:jc w:val="both"/>
        <w:ind w:left="1440"/>
        <w:ind w:firstLine="0"/>
        <w:pageBreakBefore w:val="0"/>
        <w:spacing w:line="276" w:lineRule="auto"/>
        <w:rPr>
          <w:b/>
          <w:i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 xml:space="preserve">[Téléphone DPO] </w:t>
      </w:r>
    </w:p>
    <w:p w:rsidR="00000000" w:rsidDel="00000000" w:rsidRDefault="00000000" w14:paraId="00000030" w:rsidP="00000000" w:rsidRPr="00000000">
      <w:pPr>
        <w:jc w:val="both"/>
        <w:ind w:left="1440"/>
        <w:ind w:firstLine="0"/>
        <w:pageBreakBefore w:val="0"/>
        <w:spacing w:line="276" w:lineRule="auto"/>
        <w:rPr>
          <w:b/>
          <w:i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i/>
          <w:rFonts w:ascii="Calibri" w:cs="Calibri" w:eastAsia="Calibri" w:hAnsi="Calibri"/>
          <w:sz w:val="24"/>
          <w:szCs w:val="24"/>
        </w:rPr>
        <w:t>[Adresse email DPO]</w:t>
      </w:r>
    </w:p>
    <w:p w:rsidR="00000000" w:rsidDel="00000000" w:rsidRDefault="00000000" w14:paraId="00000031" w:rsidP="00000000" w:rsidRPr="00000000">
      <w:pPr>
        <w:pageBreakBefore w:val="0"/>
      </w:pPr>
      <w:r w:rsidR="00000000" w:rsidDel="00000000" w:rsidRPr="00000000">
        <w:rPr>
          <w:rtl w:val="0"/>
        </w:rPr>
      </w:r>
    </w:p>
    <w:sectPr>
      <w:pgNumType w:start="1"/>
      <w:pgSz w:w="11909" w:h="16834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